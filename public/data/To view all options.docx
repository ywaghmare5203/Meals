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42E" w:rsidRPr="0055442E" w:rsidRDefault="0055442E" w:rsidP="0055442E">
      <w:pPr>
        <w:pStyle w:val="NormalWeb"/>
        <w:rPr>
          <w:b/>
          <w:bCs/>
        </w:rPr>
      </w:pPr>
      <w:r w:rsidRPr="0055442E">
        <w:rPr>
          <w:b/>
          <w:bCs/>
        </w:rPr>
        <w:t>To view all options:</w:t>
      </w:r>
    </w:p>
    <w:p w:rsidR="0055442E" w:rsidRDefault="0055442E" w:rsidP="0055442E">
      <w:pPr>
        <w:pStyle w:val="NormalWeb"/>
      </w:pPr>
      <w:proofErr w:type="spellStart"/>
      <w:proofErr w:type="gramStart"/>
      <w:r>
        <w:rPr>
          <w:rStyle w:val="HTMLCode"/>
        </w:rPr>
        <w:t>git</w:t>
      </w:r>
      <w:proofErr w:type="spellEnd"/>
      <w:proofErr w:type="gramEnd"/>
      <w:r>
        <w:rPr>
          <w:rStyle w:val="HTMLCode"/>
        </w:rPr>
        <w:t xml:space="preserve"> </w:t>
      </w:r>
      <w:proofErr w:type="spellStart"/>
      <w:r>
        <w:rPr>
          <w:rStyle w:val="HTMLCode"/>
        </w:rPr>
        <w:t>config</w:t>
      </w:r>
      <w:proofErr w:type="spellEnd"/>
      <w:r>
        <w:rPr>
          <w:rStyle w:val="HTMLCode"/>
        </w:rPr>
        <w:t xml:space="preserve"> --list</w:t>
      </w:r>
    </w:p>
    <w:p w:rsidR="0055442E" w:rsidRPr="0055442E" w:rsidRDefault="0055442E" w:rsidP="0055442E">
      <w:pPr>
        <w:spacing w:before="100" w:beforeAutospacing="1" w:after="100" w:afterAutospacing="1" w:line="240" w:lineRule="auto"/>
        <w:outlineLvl w:val="3"/>
        <w:rPr>
          <w:rFonts w:ascii="Times New Roman" w:eastAsia="Times New Roman" w:hAnsi="Times New Roman" w:cs="Times New Roman"/>
          <w:b/>
          <w:bCs/>
          <w:sz w:val="24"/>
          <w:szCs w:val="24"/>
        </w:rPr>
      </w:pPr>
      <w:r w:rsidRPr="0055442E">
        <w:rPr>
          <w:rFonts w:ascii="Times New Roman" w:eastAsia="Times New Roman" w:hAnsi="Times New Roman" w:cs="Times New Roman"/>
          <w:b/>
          <w:bCs/>
          <w:sz w:val="24"/>
          <w:szCs w:val="24"/>
        </w:rPr>
        <w:t>Set up aliases</w:t>
      </w:r>
    </w:p>
    <w:p w:rsidR="0055442E" w:rsidRDefault="0055442E" w:rsidP="0055442E">
      <w:r>
        <w:t xml:space="preserve">$ </w:t>
      </w:r>
      <w:proofErr w:type="spellStart"/>
      <w:proofErr w:type="gramStart"/>
      <w:r>
        <w:t>git</w:t>
      </w:r>
      <w:proofErr w:type="spellEnd"/>
      <w:proofErr w:type="gramEnd"/>
      <w:r>
        <w:t xml:space="preserve"> </w:t>
      </w:r>
      <w:proofErr w:type="spellStart"/>
      <w:r>
        <w:t>config</w:t>
      </w:r>
      <w:proofErr w:type="spellEnd"/>
      <w:r>
        <w:t xml:space="preserve"> --</w:t>
      </w:r>
      <w:proofErr w:type="spellStart"/>
      <w:r>
        <w:t>globle</w:t>
      </w:r>
      <w:proofErr w:type="spellEnd"/>
      <w:r>
        <w:t xml:space="preserve"> alias.co checkout</w:t>
      </w:r>
    </w:p>
    <w:p w:rsidR="0055442E" w:rsidRDefault="0055442E" w:rsidP="0055442E">
      <w:proofErr w:type="gramStart"/>
      <w:r>
        <w:t>error</w:t>
      </w:r>
      <w:proofErr w:type="gramEnd"/>
      <w:r>
        <w:t>: unknown option `</w:t>
      </w:r>
      <w:proofErr w:type="spellStart"/>
      <w:r>
        <w:t>globle</w:t>
      </w:r>
      <w:proofErr w:type="spellEnd"/>
      <w:r>
        <w:t>'</w:t>
      </w:r>
    </w:p>
    <w:p w:rsidR="0055442E" w:rsidRDefault="0055442E" w:rsidP="0055442E">
      <w:proofErr w:type="gramStart"/>
      <w:r>
        <w:t>usage</w:t>
      </w:r>
      <w:proofErr w:type="gramEnd"/>
      <w:r>
        <w:t xml:space="preserve">: </w:t>
      </w:r>
      <w:proofErr w:type="spellStart"/>
      <w:r>
        <w:t>git</w:t>
      </w:r>
      <w:proofErr w:type="spellEnd"/>
      <w:r>
        <w:t xml:space="preserve"> </w:t>
      </w:r>
      <w:proofErr w:type="spellStart"/>
      <w:r>
        <w:t>config</w:t>
      </w:r>
      <w:proofErr w:type="spellEnd"/>
      <w:r>
        <w:t xml:space="preserve"> [options]</w:t>
      </w:r>
    </w:p>
    <w:p w:rsidR="0055442E" w:rsidRDefault="0055442E" w:rsidP="0055442E"/>
    <w:p w:rsidR="0055442E" w:rsidRDefault="0055442E" w:rsidP="0055442E">
      <w:proofErr w:type="spellStart"/>
      <w:r>
        <w:t>Config</w:t>
      </w:r>
      <w:proofErr w:type="spellEnd"/>
      <w:r>
        <w:t xml:space="preserve"> file location</w:t>
      </w:r>
    </w:p>
    <w:p w:rsidR="0055442E" w:rsidRDefault="0055442E" w:rsidP="0055442E">
      <w:r>
        <w:t xml:space="preserve">    --global              use global </w:t>
      </w:r>
      <w:proofErr w:type="spellStart"/>
      <w:r>
        <w:t>config</w:t>
      </w:r>
      <w:proofErr w:type="spellEnd"/>
      <w:r>
        <w:t xml:space="preserve"> file</w:t>
      </w:r>
    </w:p>
    <w:p w:rsidR="0055442E" w:rsidRDefault="0055442E" w:rsidP="0055442E">
      <w:r>
        <w:t xml:space="preserve">    --system              use system </w:t>
      </w:r>
      <w:proofErr w:type="spellStart"/>
      <w:r>
        <w:t>config</w:t>
      </w:r>
      <w:proofErr w:type="spellEnd"/>
      <w:r>
        <w:t xml:space="preserve"> file</w:t>
      </w:r>
    </w:p>
    <w:p w:rsidR="0055442E" w:rsidRDefault="0055442E" w:rsidP="0055442E">
      <w:r>
        <w:t xml:space="preserve">    --local               use repository </w:t>
      </w:r>
      <w:proofErr w:type="spellStart"/>
      <w:r>
        <w:t>config</w:t>
      </w:r>
      <w:proofErr w:type="spellEnd"/>
      <w:r>
        <w:t xml:space="preserve"> file</w:t>
      </w:r>
    </w:p>
    <w:p w:rsidR="0055442E" w:rsidRDefault="0055442E" w:rsidP="0055442E">
      <w:r>
        <w:t xml:space="preserve">    -</w:t>
      </w:r>
      <w:proofErr w:type="gramStart"/>
      <w:r>
        <w:t>f</w:t>
      </w:r>
      <w:proofErr w:type="gramEnd"/>
      <w:r>
        <w:t xml:space="preserve">, --file &lt;file&gt;     use given </w:t>
      </w:r>
      <w:proofErr w:type="spellStart"/>
      <w:r>
        <w:t>config</w:t>
      </w:r>
      <w:proofErr w:type="spellEnd"/>
      <w:r>
        <w:t xml:space="preserve"> file</w:t>
      </w:r>
    </w:p>
    <w:p w:rsidR="0055442E" w:rsidRDefault="0055442E" w:rsidP="0055442E"/>
    <w:p w:rsidR="0055442E" w:rsidRDefault="0055442E" w:rsidP="0055442E">
      <w:r>
        <w:t>Action</w:t>
      </w:r>
    </w:p>
    <w:p w:rsidR="0055442E" w:rsidRDefault="0055442E" w:rsidP="0055442E">
      <w:r>
        <w:t xml:space="preserve">    --get                 </w:t>
      </w:r>
      <w:proofErr w:type="spellStart"/>
      <w:r>
        <w:t>get</w:t>
      </w:r>
      <w:proofErr w:type="spellEnd"/>
      <w:r>
        <w:t xml:space="preserve"> value: name [value-</w:t>
      </w:r>
      <w:proofErr w:type="spellStart"/>
      <w:r>
        <w:t>regex</w:t>
      </w:r>
      <w:proofErr w:type="spellEnd"/>
      <w:r>
        <w:t>]</w:t>
      </w:r>
    </w:p>
    <w:p w:rsidR="0055442E" w:rsidRDefault="0055442E" w:rsidP="0055442E">
      <w:r>
        <w:t xml:space="preserve">    --</w:t>
      </w:r>
      <w:proofErr w:type="gramStart"/>
      <w:r>
        <w:t>get-</w:t>
      </w:r>
      <w:proofErr w:type="gramEnd"/>
      <w:r>
        <w:t>all             get all values: key [value-</w:t>
      </w:r>
      <w:proofErr w:type="spellStart"/>
      <w:r>
        <w:t>regex</w:t>
      </w:r>
      <w:proofErr w:type="spellEnd"/>
      <w:r>
        <w:t>]</w:t>
      </w:r>
    </w:p>
    <w:p w:rsidR="0055442E" w:rsidRDefault="0055442E" w:rsidP="0055442E">
      <w:r>
        <w:t xml:space="preserve">    --get-</w:t>
      </w:r>
      <w:proofErr w:type="spellStart"/>
      <w:r>
        <w:t>regexp</w:t>
      </w:r>
      <w:proofErr w:type="spellEnd"/>
      <w:r>
        <w:t xml:space="preserve">          get values for </w:t>
      </w:r>
      <w:proofErr w:type="spellStart"/>
      <w:r>
        <w:t>regexp</w:t>
      </w:r>
      <w:proofErr w:type="spellEnd"/>
      <w:r>
        <w:t>: name-</w:t>
      </w:r>
      <w:proofErr w:type="spellStart"/>
      <w:r>
        <w:t>regex</w:t>
      </w:r>
      <w:proofErr w:type="spellEnd"/>
      <w:r>
        <w:t xml:space="preserve"> [value-</w:t>
      </w:r>
      <w:proofErr w:type="spellStart"/>
      <w:r>
        <w:t>regex</w:t>
      </w:r>
      <w:proofErr w:type="spellEnd"/>
      <w:r>
        <w:t>]</w:t>
      </w:r>
    </w:p>
    <w:p w:rsidR="0055442E" w:rsidRDefault="0055442E" w:rsidP="0055442E">
      <w:r>
        <w:t xml:space="preserve">    --replace-all         </w:t>
      </w:r>
      <w:proofErr w:type="gramStart"/>
      <w:r>
        <w:t>replace</w:t>
      </w:r>
      <w:proofErr w:type="gramEnd"/>
      <w:r>
        <w:t xml:space="preserve"> all matching variables: name value [</w:t>
      </w:r>
      <w:proofErr w:type="spellStart"/>
      <w:r>
        <w:t>value_rege</w:t>
      </w:r>
      <w:proofErr w:type="spellEnd"/>
    </w:p>
    <w:p w:rsidR="0055442E" w:rsidRDefault="0055442E" w:rsidP="0055442E">
      <w:r>
        <w:t>x]</w:t>
      </w:r>
    </w:p>
    <w:p w:rsidR="0055442E" w:rsidRDefault="0055442E" w:rsidP="0055442E">
      <w:r>
        <w:t xml:space="preserve">    --add                 adds a new variable: name value</w:t>
      </w:r>
    </w:p>
    <w:p w:rsidR="0055442E" w:rsidRDefault="0055442E" w:rsidP="0055442E">
      <w:r>
        <w:t xml:space="preserve">    --unset               removes a variable: name [value-</w:t>
      </w:r>
      <w:proofErr w:type="spellStart"/>
      <w:r>
        <w:t>regex</w:t>
      </w:r>
      <w:proofErr w:type="spellEnd"/>
      <w:r>
        <w:t>]</w:t>
      </w:r>
    </w:p>
    <w:p w:rsidR="0055442E" w:rsidRDefault="0055442E" w:rsidP="0055442E">
      <w:r>
        <w:t xml:space="preserve">    --</w:t>
      </w:r>
      <w:proofErr w:type="gramStart"/>
      <w:r>
        <w:t>unset-</w:t>
      </w:r>
      <w:proofErr w:type="gramEnd"/>
      <w:r>
        <w:t>all           removes all matches: name [value-</w:t>
      </w:r>
      <w:proofErr w:type="spellStart"/>
      <w:r>
        <w:t>regex</w:t>
      </w:r>
      <w:proofErr w:type="spellEnd"/>
      <w:r>
        <w:t>]</w:t>
      </w:r>
    </w:p>
    <w:p w:rsidR="0055442E" w:rsidRDefault="0055442E" w:rsidP="0055442E">
      <w:r>
        <w:t xml:space="preserve">    --rename-section      </w:t>
      </w:r>
      <w:proofErr w:type="gramStart"/>
      <w:r>
        <w:t>rename</w:t>
      </w:r>
      <w:proofErr w:type="gramEnd"/>
      <w:r>
        <w:t xml:space="preserve"> section: old-name new-name</w:t>
      </w:r>
    </w:p>
    <w:p w:rsidR="0055442E" w:rsidRDefault="0055442E" w:rsidP="0055442E">
      <w:r>
        <w:t xml:space="preserve">    --remove-section      </w:t>
      </w:r>
      <w:proofErr w:type="gramStart"/>
      <w:r>
        <w:t>remove</w:t>
      </w:r>
      <w:proofErr w:type="gramEnd"/>
      <w:r>
        <w:t xml:space="preserve"> a section: name</w:t>
      </w:r>
    </w:p>
    <w:p w:rsidR="0055442E" w:rsidRDefault="0055442E" w:rsidP="0055442E">
      <w:r>
        <w:t xml:space="preserve">    -</w:t>
      </w:r>
      <w:proofErr w:type="gramStart"/>
      <w:r>
        <w:t>l</w:t>
      </w:r>
      <w:proofErr w:type="gramEnd"/>
      <w:r>
        <w:t xml:space="preserve">, --list            </w:t>
      </w:r>
      <w:proofErr w:type="spellStart"/>
      <w:r>
        <w:t>list</w:t>
      </w:r>
      <w:proofErr w:type="spellEnd"/>
      <w:r>
        <w:t xml:space="preserve"> all</w:t>
      </w:r>
    </w:p>
    <w:p w:rsidR="0055442E" w:rsidRDefault="0055442E" w:rsidP="0055442E">
      <w:r>
        <w:lastRenderedPageBreak/>
        <w:t xml:space="preserve">    -</w:t>
      </w:r>
      <w:proofErr w:type="gramStart"/>
      <w:r>
        <w:t>e</w:t>
      </w:r>
      <w:proofErr w:type="gramEnd"/>
      <w:r>
        <w:t>, --edit            opens an editor</w:t>
      </w:r>
    </w:p>
    <w:p w:rsidR="0055442E" w:rsidRDefault="0055442E" w:rsidP="0055442E">
      <w:r>
        <w:t xml:space="preserve">    --get-color &lt;slot&gt;    find the color configured: [default]</w:t>
      </w:r>
    </w:p>
    <w:p w:rsidR="0055442E" w:rsidRDefault="0055442E" w:rsidP="0055442E">
      <w:r>
        <w:t xml:space="preserve">    --get-</w:t>
      </w:r>
      <w:proofErr w:type="spellStart"/>
      <w:r>
        <w:t>colorbool</w:t>
      </w:r>
      <w:proofErr w:type="spellEnd"/>
      <w:r>
        <w:t xml:space="preserve"> &lt;slot&gt;</w:t>
      </w:r>
    </w:p>
    <w:p w:rsidR="0055442E" w:rsidRDefault="0055442E" w:rsidP="0055442E">
      <w:r>
        <w:t xml:space="preserve">                          </w:t>
      </w:r>
      <w:proofErr w:type="gramStart"/>
      <w:r>
        <w:t>find</w:t>
      </w:r>
      <w:proofErr w:type="gramEnd"/>
      <w:r>
        <w:t xml:space="preserve"> the color setting: [</w:t>
      </w:r>
      <w:proofErr w:type="spellStart"/>
      <w:r>
        <w:t>stdout</w:t>
      </w:r>
      <w:proofErr w:type="spellEnd"/>
      <w:r>
        <w:t>-is-</w:t>
      </w:r>
      <w:proofErr w:type="spellStart"/>
      <w:r>
        <w:t>tty</w:t>
      </w:r>
      <w:proofErr w:type="spellEnd"/>
      <w:r>
        <w:t>]</w:t>
      </w:r>
    </w:p>
    <w:p w:rsidR="0055442E" w:rsidRDefault="0055442E" w:rsidP="0055442E"/>
    <w:p w:rsidR="0055442E" w:rsidRDefault="0055442E" w:rsidP="0055442E">
      <w:r>
        <w:t>Type</w:t>
      </w:r>
    </w:p>
    <w:p w:rsidR="0055442E" w:rsidRDefault="0055442E" w:rsidP="0055442E">
      <w:r>
        <w:t xml:space="preserve">    --</w:t>
      </w:r>
      <w:proofErr w:type="spellStart"/>
      <w:r>
        <w:t>bool</w:t>
      </w:r>
      <w:proofErr w:type="spellEnd"/>
      <w:r>
        <w:t xml:space="preserve">                value is "true" or "false"</w:t>
      </w:r>
    </w:p>
    <w:p w:rsidR="0055442E" w:rsidRDefault="0055442E" w:rsidP="0055442E">
      <w:r>
        <w:t xml:space="preserve">    --</w:t>
      </w:r>
      <w:proofErr w:type="spellStart"/>
      <w:r>
        <w:t>int</w:t>
      </w:r>
      <w:proofErr w:type="spellEnd"/>
      <w:r>
        <w:t xml:space="preserve">                 value is decimal number</w:t>
      </w:r>
    </w:p>
    <w:p w:rsidR="0055442E" w:rsidRDefault="0055442E" w:rsidP="0055442E">
      <w:r>
        <w:t xml:space="preserve">    --</w:t>
      </w:r>
      <w:proofErr w:type="spellStart"/>
      <w:r>
        <w:t>bool</w:t>
      </w:r>
      <w:proofErr w:type="spellEnd"/>
      <w:r>
        <w:t>-or-</w:t>
      </w:r>
      <w:proofErr w:type="spellStart"/>
      <w:r>
        <w:t>int</w:t>
      </w:r>
      <w:proofErr w:type="spellEnd"/>
      <w:r>
        <w:t xml:space="preserve">         value is --</w:t>
      </w:r>
      <w:proofErr w:type="spellStart"/>
      <w:r>
        <w:t>bool</w:t>
      </w:r>
      <w:proofErr w:type="spellEnd"/>
      <w:r>
        <w:t xml:space="preserve"> or --</w:t>
      </w:r>
      <w:proofErr w:type="spellStart"/>
      <w:r>
        <w:t>int</w:t>
      </w:r>
      <w:proofErr w:type="spellEnd"/>
    </w:p>
    <w:p w:rsidR="0055442E" w:rsidRDefault="0055442E" w:rsidP="0055442E">
      <w:r>
        <w:t xml:space="preserve">    --path                value is a path (file or directory name)</w:t>
      </w:r>
    </w:p>
    <w:p w:rsidR="0055442E" w:rsidRDefault="0055442E" w:rsidP="0055442E"/>
    <w:p w:rsidR="0055442E" w:rsidRDefault="0055442E" w:rsidP="0055442E">
      <w:r>
        <w:t>Other</w:t>
      </w:r>
    </w:p>
    <w:p w:rsidR="00357974" w:rsidRDefault="0055442E" w:rsidP="0055442E">
      <w:r>
        <w:t xml:space="preserve">    -</w:t>
      </w:r>
      <w:proofErr w:type="gramStart"/>
      <w:r>
        <w:t>z</w:t>
      </w:r>
      <w:proofErr w:type="gramEnd"/>
      <w:r>
        <w:t>, --null            terminate values with NUL byte</w:t>
      </w:r>
    </w:p>
    <w:p w:rsidR="00CF18C4" w:rsidRDefault="00CF18C4" w:rsidP="00CF18C4">
      <w:pPr>
        <w:pStyle w:val="Heading1"/>
      </w:pPr>
      <w:hyperlink r:id="rId5" w:tooltip="Permanent link to How to compare two documents in Microsoft Word" w:history="1">
        <w:r>
          <w:rPr>
            <w:rStyle w:val="Hyperlink"/>
          </w:rPr>
          <w:t>How to compare two documents in Microsoft Word</w:t>
        </w:r>
      </w:hyperlink>
    </w:p>
    <w:p w:rsidR="00CF18C4" w:rsidRDefault="00CF18C4" w:rsidP="00CF18C4">
      <w:pPr>
        <w:pStyle w:val="NormalWeb"/>
        <w:rPr>
          <w:ins w:id="0" w:author="Unknown"/>
        </w:rPr>
      </w:pPr>
      <w:r>
        <w:rPr>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76250" cy="476250"/>
            <wp:effectExtent l="19050" t="0" r="0" b="0"/>
            <wp:wrapSquare wrapText="bothSides"/>
            <wp:docPr id="7" name="Picture 2" descr="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e"/>
                    <pic:cNvPicPr>
                      <a:picLocks noChangeAspect="1" noChangeArrowheads="1"/>
                    </pic:cNvPicPr>
                  </pic:nvPicPr>
                  <pic:blipFill>
                    <a:blip r:embed="rId6"/>
                    <a:srcRect/>
                    <a:stretch>
                      <a:fillRect/>
                    </a:stretch>
                  </pic:blipFill>
                  <pic:spPr bwMode="auto">
                    <a:xfrm>
                      <a:off x="0" y="0"/>
                      <a:ext cx="476250" cy="476250"/>
                    </a:xfrm>
                    <a:prstGeom prst="rect">
                      <a:avLst/>
                    </a:prstGeom>
                    <a:noFill/>
                    <a:ln w="9525">
                      <a:noFill/>
                      <a:miter lim="800000"/>
                      <a:headEnd/>
                      <a:tailEnd/>
                    </a:ln>
                  </pic:spPr>
                </pic:pic>
              </a:graphicData>
            </a:graphic>
          </wp:anchor>
        </w:drawing>
      </w:r>
      <w:r>
        <w:rPr>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76250" cy="476250"/>
            <wp:effectExtent l="19050" t="0" r="0" b="0"/>
            <wp:wrapSquare wrapText="bothSides"/>
            <wp:docPr id="6" name="Picture 3" desc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pic:cNvPicPr>
                      <a:picLocks noChangeAspect="1" noChangeArrowheads="1"/>
                    </pic:cNvPicPr>
                  </pic:nvPicPr>
                  <pic:blipFill>
                    <a:blip r:embed="rId7"/>
                    <a:srcRect/>
                    <a:stretch>
                      <a:fillRect/>
                    </a:stretch>
                  </pic:blipFill>
                  <pic:spPr bwMode="auto">
                    <a:xfrm>
                      <a:off x="0" y="0"/>
                      <a:ext cx="476250" cy="476250"/>
                    </a:xfrm>
                    <a:prstGeom prst="rect">
                      <a:avLst/>
                    </a:prstGeom>
                    <a:noFill/>
                    <a:ln w="9525">
                      <a:noFill/>
                      <a:miter lim="800000"/>
                      <a:headEnd/>
                      <a:tailEnd/>
                    </a:ln>
                  </pic:spPr>
                </pic:pic>
              </a:graphicData>
            </a:graphic>
          </wp:anchor>
        </w:drawing>
      </w:r>
      <w:ins w:id="1" w:author="Unknown">
        <w:r>
          <w:t>Microsoft Word is an excellent program to manage your documents. With Microsoft Word, not only can you create and edit documents, but you can even compare two documents for differences. For example, if you are a student and have two versions of the same essay, you can easily view and compare the two docs.</w:t>
        </w:r>
      </w:ins>
    </w:p>
    <w:p w:rsidR="00CF18C4" w:rsidRDefault="00CF18C4" w:rsidP="00CF18C4">
      <w:pPr>
        <w:pStyle w:val="NormalWeb"/>
        <w:rPr>
          <w:ins w:id="2" w:author="Unknown"/>
        </w:rPr>
      </w:pPr>
      <w:ins w:id="3" w:author="Unknown">
        <w:r>
          <w:t xml:space="preserve">If you are unaware of this feature, follow this tutorial and you’ll be able to compare and determine the differences between your documents within minutes. </w:t>
        </w:r>
      </w:ins>
    </w:p>
    <w:p w:rsidR="00CF18C4" w:rsidRDefault="00CF18C4" w:rsidP="00CF18C4">
      <w:pPr>
        <w:numPr>
          <w:ilvl w:val="0"/>
          <w:numId w:val="1"/>
        </w:numPr>
        <w:spacing w:before="100" w:beforeAutospacing="1" w:after="100" w:afterAutospacing="1" w:line="240" w:lineRule="auto"/>
        <w:rPr>
          <w:ins w:id="4" w:author="Unknown"/>
        </w:rPr>
      </w:pPr>
      <w:ins w:id="5" w:author="Unknown">
        <w:r>
          <w:t xml:space="preserve">Open Microsoft Word and go to </w:t>
        </w:r>
        <w:r>
          <w:rPr>
            <w:rStyle w:val="Strong"/>
          </w:rPr>
          <w:t xml:space="preserve">Review </w:t>
        </w:r>
        <w:r>
          <w:t xml:space="preserve">&gt; </w:t>
        </w:r>
        <w:r>
          <w:rPr>
            <w:rStyle w:val="Strong"/>
          </w:rPr>
          <w:t>Compare</w:t>
        </w:r>
        <w:r>
          <w:t xml:space="preserve">. </w:t>
        </w:r>
      </w:ins>
    </w:p>
    <w:p w:rsidR="00CF18C4" w:rsidRDefault="00CF18C4" w:rsidP="00CF18C4">
      <w:pPr>
        <w:pStyle w:val="NormalWeb"/>
        <w:ind w:left="720"/>
        <w:rPr>
          <w:ins w:id="6" w:author="Unknown"/>
        </w:rPr>
      </w:pPr>
      <w:r>
        <w:rPr>
          <w:noProof/>
        </w:rPr>
        <w:lastRenderedPageBreak/>
        <w:drawing>
          <wp:inline distT="0" distB="0" distL="0" distR="0">
            <wp:extent cx="4286250" cy="1952625"/>
            <wp:effectExtent l="19050" t="0" r="0" b="0"/>
            <wp:docPr id="1" name="Picture 1" descr="http://www.simplehelp.net/images/compare_docs/compare-do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mplehelp.net/images/compare_docs/compare-docs-1.png"/>
                    <pic:cNvPicPr>
                      <a:picLocks noChangeAspect="1" noChangeArrowheads="1"/>
                    </pic:cNvPicPr>
                  </pic:nvPicPr>
                  <pic:blipFill>
                    <a:blip r:embed="rId8"/>
                    <a:srcRect/>
                    <a:stretch>
                      <a:fillRect/>
                    </a:stretch>
                  </pic:blipFill>
                  <pic:spPr bwMode="auto">
                    <a:xfrm>
                      <a:off x="0" y="0"/>
                      <a:ext cx="4286250" cy="1952625"/>
                    </a:xfrm>
                    <a:prstGeom prst="rect">
                      <a:avLst/>
                    </a:prstGeom>
                    <a:noFill/>
                    <a:ln w="9525">
                      <a:noFill/>
                      <a:miter lim="800000"/>
                      <a:headEnd/>
                      <a:tailEnd/>
                    </a:ln>
                  </pic:spPr>
                </pic:pic>
              </a:graphicData>
            </a:graphic>
          </wp:inline>
        </w:drawing>
      </w:r>
    </w:p>
    <w:p w:rsidR="00CF18C4" w:rsidRDefault="00CF18C4" w:rsidP="00CF18C4">
      <w:pPr>
        <w:numPr>
          <w:ilvl w:val="0"/>
          <w:numId w:val="1"/>
        </w:numPr>
        <w:spacing w:before="100" w:beforeAutospacing="1" w:after="100" w:afterAutospacing="1" w:line="240" w:lineRule="auto"/>
        <w:rPr>
          <w:ins w:id="7" w:author="Unknown"/>
        </w:rPr>
      </w:pPr>
      <w:ins w:id="8" w:author="Unknown">
        <w:r>
          <w:t xml:space="preserve">It will open the </w:t>
        </w:r>
        <w:r>
          <w:rPr>
            <w:rStyle w:val="Strong"/>
          </w:rPr>
          <w:t>Compare Document</w:t>
        </w:r>
        <w:r>
          <w:t xml:space="preserve"> dialog box where you can browse the documents you want to compare. In the </w:t>
        </w:r>
        <w:r>
          <w:rPr>
            <w:rStyle w:val="Strong"/>
          </w:rPr>
          <w:t>Original document</w:t>
        </w:r>
        <w:r>
          <w:t xml:space="preserve"> field, select the original document and from the </w:t>
        </w:r>
        <w:proofErr w:type="gramStart"/>
        <w:r>
          <w:rPr>
            <w:rStyle w:val="Strong"/>
          </w:rPr>
          <w:t>Revised</w:t>
        </w:r>
        <w:proofErr w:type="gramEnd"/>
        <w:r>
          <w:rPr>
            <w:rStyle w:val="Strong"/>
          </w:rPr>
          <w:t xml:space="preserve"> document</w:t>
        </w:r>
        <w:r>
          <w:t xml:space="preserve"> field, select the document in which you made changes. </w:t>
        </w:r>
      </w:ins>
    </w:p>
    <w:p w:rsidR="00CF18C4" w:rsidRDefault="00CF18C4" w:rsidP="00CF18C4">
      <w:pPr>
        <w:pStyle w:val="NormalWeb"/>
        <w:ind w:left="720"/>
        <w:rPr>
          <w:ins w:id="9" w:author="Unknown"/>
        </w:rPr>
      </w:pPr>
      <w:r>
        <w:rPr>
          <w:noProof/>
        </w:rPr>
        <w:drawing>
          <wp:inline distT="0" distB="0" distL="0" distR="0">
            <wp:extent cx="4286250" cy="1476375"/>
            <wp:effectExtent l="19050" t="0" r="0" b="0"/>
            <wp:docPr id="2" name="Picture 2" descr="http://www.simplehelp.net/images/compare_docs/compare-do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mplehelp.net/images/compare_docs/compare-docs-2.png"/>
                    <pic:cNvPicPr>
                      <a:picLocks noChangeAspect="1" noChangeArrowheads="1"/>
                    </pic:cNvPicPr>
                  </pic:nvPicPr>
                  <pic:blipFill>
                    <a:blip r:embed="rId9"/>
                    <a:srcRect/>
                    <a:stretch>
                      <a:fillRect/>
                    </a:stretch>
                  </pic:blipFill>
                  <pic:spPr bwMode="auto">
                    <a:xfrm>
                      <a:off x="0" y="0"/>
                      <a:ext cx="4286250" cy="1476375"/>
                    </a:xfrm>
                    <a:prstGeom prst="rect">
                      <a:avLst/>
                    </a:prstGeom>
                    <a:noFill/>
                    <a:ln w="9525">
                      <a:noFill/>
                      <a:miter lim="800000"/>
                      <a:headEnd/>
                      <a:tailEnd/>
                    </a:ln>
                  </pic:spPr>
                </pic:pic>
              </a:graphicData>
            </a:graphic>
          </wp:inline>
        </w:drawing>
      </w:r>
    </w:p>
    <w:p w:rsidR="00CF18C4" w:rsidRDefault="00CF18C4" w:rsidP="00CF18C4">
      <w:pPr>
        <w:numPr>
          <w:ilvl w:val="0"/>
          <w:numId w:val="1"/>
        </w:numPr>
        <w:spacing w:before="100" w:beforeAutospacing="1" w:after="100" w:afterAutospacing="1" w:line="240" w:lineRule="auto"/>
        <w:rPr>
          <w:ins w:id="10" w:author="Unknown"/>
        </w:rPr>
      </w:pPr>
      <w:ins w:id="11" w:author="Unknown">
        <w:r>
          <w:t xml:space="preserve">Click on </w:t>
        </w:r>
        <w:proofErr w:type="gramStart"/>
        <w:r>
          <w:rPr>
            <w:rStyle w:val="Strong"/>
          </w:rPr>
          <w:t>More</w:t>
        </w:r>
        <w:proofErr w:type="gramEnd"/>
        <w:r>
          <w:rPr>
            <w:rStyle w:val="Strong"/>
          </w:rPr>
          <w:t xml:space="preserve"> </w:t>
        </w:r>
        <w:r>
          <w:t xml:space="preserve">to view more comparison settings and check what data in the documents you want to compare. Check the fields and once you are satisfied, click </w:t>
        </w:r>
        <w:r>
          <w:rPr>
            <w:rStyle w:val="Strong"/>
          </w:rPr>
          <w:t>OK</w:t>
        </w:r>
        <w:r>
          <w:t xml:space="preserve">. </w:t>
        </w:r>
      </w:ins>
    </w:p>
    <w:p w:rsidR="00CF18C4" w:rsidRDefault="00CF18C4" w:rsidP="00CF18C4">
      <w:pPr>
        <w:pStyle w:val="NormalWeb"/>
        <w:ind w:left="720"/>
        <w:rPr>
          <w:ins w:id="12" w:author="Unknown"/>
        </w:rPr>
      </w:pPr>
      <w:r>
        <w:rPr>
          <w:noProof/>
        </w:rPr>
        <w:drawing>
          <wp:inline distT="0" distB="0" distL="0" distR="0">
            <wp:extent cx="3810000" cy="2343150"/>
            <wp:effectExtent l="19050" t="0" r="0" b="0"/>
            <wp:docPr id="3" name="Picture 3" descr="http://www.simplehelp.net/images/compare_docs/compare-do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mplehelp.net/images/compare_docs/compare-docs-3.png"/>
                    <pic:cNvPicPr>
                      <a:picLocks noChangeAspect="1" noChangeArrowheads="1"/>
                    </pic:cNvPicPr>
                  </pic:nvPicPr>
                  <pic:blipFill>
                    <a:blip r:embed="rId10"/>
                    <a:srcRect/>
                    <a:stretch>
                      <a:fillRect/>
                    </a:stretch>
                  </pic:blipFill>
                  <pic:spPr bwMode="auto">
                    <a:xfrm>
                      <a:off x="0" y="0"/>
                      <a:ext cx="3810000" cy="2343150"/>
                    </a:xfrm>
                    <a:prstGeom prst="rect">
                      <a:avLst/>
                    </a:prstGeom>
                    <a:noFill/>
                    <a:ln w="9525">
                      <a:noFill/>
                      <a:miter lim="800000"/>
                      <a:headEnd/>
                      <a:tailEnd/>
                    </a:ln>
                  </pic:spPr>
                </pic:pic>
              </a:graphicData>
            </a:graphic>
          </wp:inline>
        </w:drawing>
      </w:r>
    </w:p>
    <w:p w:rsidR="00CF18C4" w:rsidRDefault="00CF18C4" w:rsidP="00CF18C4">
      <w:pPr>
        <w:numPr>
          <w:ilvl w:val="0"/>
          <w:numId w:val="1"/>
        </w:numPr>
        <w:spacing w:before="100" w:beforeAutospacing="1" w:after="100" w:afterAutospacing="1" w:line="240" w:lineRule="auto"/>
        <w:rPr>
          <w:ins w:id="13" w:author="Unknown"/>
        </w:rPr>
      </w:pPr>
      <w:ins w:id="14" w:author="Unknown">
        <w:r>
          <w:t xml:space="preserve">This will open a window that displays the comparison results. It will have a series of columns and panes. The ones to focus on are </w:t>
        </w:r>
        <w:r>
          <w:rPr>
            <w:rStyle w:val="Strong"/>
          </w:rPr>
          <w:t>Compared Document</w:t>
        </w:r>
        <w:r>
          <w:t xml:space="preserve">, </w:t>
        </w:r>
        <w:r>
          <w:rPr>
            <w:rStyle w:val="Strong"/>
          </w:rPr>
          <w:t>Original Document</w:t>
        </w:r>
        <w:r>
          <w:t xml:space="preserve"> and </w:t>
        </w:r>
        <w:r>
          <w:rPr>
            <w:rStyle w:val="Strong"/>
          </w:rPr>
          <w:t>Revised Document</w:t>
        </w:r>
        <w:r>
          <w:t xml:space="preserve">. </w:t>
        </w:r>
      </w:ins>
    </w:p>
    <w:p w:rsidR="00CF18C4" w:rsidRDefault="00CF18C4" w:rsidP="00CF18C4">
      <w:pPr>
        <w:pStyle w:val="NormalWeb"/>
        <w:ind w:left="720"/>
        <w:rPr>
          <w:ins w:id="15" w:author="Unknown"/>
        </w:rPr>
      </w:pPr>
      <w:ins w:id="16" w:author="Unknown">
        <w:r>
          <w:lastRenderedPageBreak/>
          <w:fldChar w:fldCharType="begin"/>
        </w:r>
        <w:r>
          <w:instrText xml:space="preserve"> HYPERLINK "http://www.simplehelp.net/2010/09/17/how-to-compare-two-documents-in-microsoft-word/%3Cimg%20src=" </w:instrText>
        </w:r>
        <w:r>
          <w:fldChar w:fldCharType="separate"/>
        </w:r>
      </w:ins>
      <w:r>
        <w:rPr>
          <w:noProof/>
          <w:color w:val="0000FF"/>
        </w:rPr>
        <w:drawing>
          <wp:inline distT="0" distB="0" distL="0" distR="0">
            <wp:extent cx="4286250" cy="4448175"/>
            <wp:effectExtent l="19050" t="0" r="0" b="0"/>
            <wp:docPr id="4" name="Picture 4" descr="http://www.simplehelp.net/images/compare_docs/compare-docs-4a.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mplehelp.net/images/compare_docs/compare-docs-4a.png">
                      <a:hlinkClick r:id="rId11"/>
                    </pic:cNvPr>
                    <pic:cNvPicPr>
                      <a:picLocks noChangeAspect="1" noChangeArrowheads="1"/>
                    </pic:cNvPicPr>
                  </pic:nvPicPr>
                  <pic:blipFill>
                    <a:blip r:embed="rId12"/>
                    <a:srcRect/>
                    <a:stretch>
                      <a:fillRect/>
                    </a:stretch>
                  </pic:blipFill>
                  <pic:spPr bwMode="auto">
                    <a:xfrm>
                      <a:off x="0" y="0"/>
                      <a:ext cx="4286250" cy="4448175"/>
                    </a:xfrm>
                    <a:prstGeom prst="rect">
                      <a:avLst/>
                    </a:prstGeom>
                    <a:noFill/>
                    <a:ln w="9525">
                      <a:noFill/>
                      <a:miter lim="800000"/>
                      <a:headEnd/>
                      <a:tailEnd/>
                    </a:ln>
                  </pic:spPr>
                </pic:pic>
              </a:graphicData>
            </a:graphic>
          </wp:inline>
        </w:drawing>
      </w:r>
      <w:ins w:id="17" w:author="Unknown">
        <w:r>
          <w:rPr>
            <w:color w:val="0000FF"/>
            <w:u w:val="single"/>
          </w:rPr>
          <w:br/>
        </w:r>
        <w:proofErr w:type="gramStart"/>
        <w:r>
          <w:rPr>
            <w:rStyle w:val="Hyperlink"/>
          </w:rPr>
          <w:t>click</w:t>
        </w:r>
        <w:proofErr w:type="gramEnd"/>
        <w:r>
          <w:rPr>
            <w:rStyle w:val="Hyperlink"/>
          </w:rPr>
          <w:t xml:space="preserve"> to enlarge</w:t>
        </w:r>
        <w:r>
          <w:fldChar w:fldCharType="end"/>
        </w:r>
      </w:ins>
    </w:p>
    <w:p w:rsidR="00CF18C4" w:rsidRDefault="00CF18C4" w:rsidP="00CF18C4">
      <w:pPr>
        <w:numPr>
          <w:ilvl w:val="0"/>
          <w:numId w:val="1"/>
        </w:numPr>
        <w:spacing w:before="100" w:beforeAutospacing="1" w:after="100" w:afterAutospacing="1" w:line="240" w:lineRule="auto"/>
        <w:rPr>
          <w:ins w:id="18" w:author="Unknown"/>
        </w:rPr>
      </w:pPr>
      <w:ins w:id="19" w:author="Unknown">
        <w:r>
          <w:t xml:space="preserve">In the </w:t>
        </w:r>
        <w:r>
          <w:rPr>
            <w:rStyle w:val="Strong"/>
          </w:rPr>
          <w:t>Compared Document</w:t>
        </w:r>
        <w:r>
          <w:t xml:space="preserve"> field, the changes between the two documents will be highlighted for you. </w:t>
        </w:r>
      </w:ins>
    </w:p>
    <w:p w:rsidR="00CF18C4" w:rsidRDefault="00CF18C4" w:rsidP="00CF18C4">
      <w:pPr>
        <w:pStyle w:val="NormalWeb"/>
        <w:ind w:left="720"/>
        <w:rPr>
          <w:ins w:id="20" w:author="Unknown"/>
        </w:rPr>
      </w:pPr>
      <w:r>
        <w:rPr>
          <w:noProof/>
        </w:rPr>
        <w:lastRenderedPageBreak/>
        <w:drawing>
          <wp:inline distT="0" distB="0" distL="0" distR="0">
            <wp:extent cx="2371725" cy="4438650"/>
            <wp:effectExtent l="19050" t="0" r="9525" b="0"/>
            <wp:docPr id="5" name="Picture 5" descr="http://www.simplehelp.net/images/compare_docs/compare-do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mplehelp.net/images/compare_docs/compare-docs-6.png"/>
                    <pic:cNvPicPr>
                      <a:picLocks noChangeAspect="1" noChangeArrowheads="1"/>
                    </pic:cNvPicPr>
                  </pic:nvPicPr>
                  <pic:blipFill>
                    <a:blip r:embed="rId13"/>
                    <a:srcRect/>
                    <a:stretch>
                      <a:fillRect/>
                    </a:stretch>
                  </pic:blipFill>
                  <pic:spPr bwMode="auto">
                    <a:xfrm>
                      <a:off x="0" y="0"/>
                      <a:ext cx="2371725" cy="4438650"/>
                    </a:xfrm>
                    <a:prstGeom prst="rect">
                      <a:avLst/>
                    </a:prstGeom>
                    <a:noFill/>
                    <a:ln w="9525">
                      <a:noFill/>
                      <a:miter lim="800000"/>
                      <a:headEnd/>
                      <a:tailEnd/>
                    </a:ln>
                  </pic:spPr>
                </pic:pic>
              </a:graphicData>
            </a:graphic>
          </wp:inline>
        </w:drawing>
      </w:r>
    </w:p>
    <w:p w:rsidR="00CF18C4" w:rsidRDefault="00CF18C4" w:rsidP="00CF18C4">
      <w:pPr>
        <w:numPr>
          <w:ilvl w:val="0"/>
          <w:numId w:val="1"/>
        </w:numPr>
        <w:spacing w:before="100" w:beforeAutospacing="1" w:after="100" w:afterAutospacing="1" w:line="240" w:lineRule="auto"/>
        <w:rPr>
          <w:ins w:id="21" w:author="Unknown"/>
        </w:rPr>
      </w:pPr>
      <w:ins w:id="22" w:author="Unknown">
        <w:r>
          <w:t xml:space="preserve">This way you can compare two documents and can find all of the differences. </w:t>
        </w:r>
      </w:ins>
    </w:p>
    <w:p w:rsidR="0055442E" w:rsidRDefault="0055442E" w:rsidP="0055442E"/>
    <w:sectPr w:rsidR="0055442E" w:rsidSect="003579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90EBC"/>
    <w:multiLevelType w:val="multilevel"/>
    <w:tmpl w:val="8306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442E"/>
    <w:rsid w:val="00357974"/>
    <w:rsid w:val="0055442E"/>
    <w:rsid w:val="00CF18C4"/>
    <w:rsid w:val="00FF7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974"/>
  </w:style>
  <w:style w:type="paragraph" w:styleId="Heading1">
    <w:name w:val="heading 1"/>
    <w:basedOn w:val="Normal"/>
    <w:next w:val="Normal"/>
    <w:link w:val="Heading1Char"/>
    <w:uiPriority w:val="9"/>
    <w:qFormat/>
    <w:rsid w:val="00CF18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5544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4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442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5442E"/>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CF18C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F18C4"/>
    <w:rPr>
      <w:color w:val="0000FF"/>
      <w:u w:val="single"/>
    </w:rPr>
  </w:style>
  <w:style w:type="character" w:styleId="Strong">
    <w:name w:val="Strong"/>
    <w:basedOn w:val="DefaultParagraphFont"/>
    <w:uiPriority w:val="22"/>
    <w:qFormat/>
    <w:rsid w:val="00CF18C4"/>
    <w:rPr>
      <w:b/>
      <w:bCs/>
    </w:rPr>
  </w:style>
  <w:style w:type="paragraph" w:styleId="BalloonText">
    <w:name w:val="Balloon Text"/>
    <w:basedOn w:val="Normal"/>
    <w:link w:val="BalloonTextChar"/>
    <w:uiPriority w:val="99"/>
    <w:semiHidden/>
    <w:unhideWhenUsed/>
    <w:rsid w:val="00CF1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8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6309970">
      <w:bodyDiv w:val="1"/>
      <w:marLeft w:val="0"/>
      <w:marRight w:val="0"/>
      <w:marTop w:val="0"/>
      <w:marBottom w:val="0"/>
      <w:divBdr>
        <w:top w:val="none" w:sz="0" w:space="0" w:color="auto"/>
        <w:left w:val="none" w:sz="0" w:space="0" w:color="auto"/>
        <w:bottom w:val="none" w:sz="0" w:space="0" w:color="auto"/>
        <w:right w:val="none" w:sz="0" w:space="0" w:color="auto"/>
      </w:divBdr>
    </w:div>
    <w:div w:id="738941126">
      <w:bodyDiv w:val="1"/>
      <w:marLeft w:val="0"/>
      <w:marRight w:val="0"/>
      <w:marTop w:val="0"/>
      <w:marBottom w:val="0"/>
      <w:divBdr>
        <w:top w:val="none" w:sz="0" w:space="0" w:color="auto"/>
        <w:left w:val="none" w:sz="0" w:space="0" w:color="auto"/>
        <w:bottom w:val="none" w:sz="0" w:space="0" w:color="auto"/>
        <w:right w:val="none" w:sz="0" w:space="0" w:color="auto"/>
      </w:divBdr>
    </w:div>
    <w:div w:id="1436754249">
      <w:bodyDiv w:val="1"/>
      <w:marLeft w:val="0"/>
      <w:marRight w:val="0"/>
      <w:marTop w:val="0"/>
      <w:marBottom w:val="0"/>
      <w:divBdr>
        <w:top w:val="none" w:sz="0" w:space="0" w:color="auto"/>
        <w:left w:val="none" w:sz="0" w:space="0" w:color="auto"/>
        <w:bottom w:val="none" w:sz="0" w:space="0" w:color="auto"/>
        <w:right w:val="none" w:sz="0" w:space="0" w:color="auto"/>
      </w:divBdr>
      <w:divsChild>
        <w:div w:id="156718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implehelp.net/2010/09/17/how-to-compare-two-documents-in-microsoft-word/%3Cimg%20src=" TargetMode="External"/><Relationship Id="rId5" Type="http://schemas.openxmlformats.org/officeDocument/2006/relationships/hyperlink" Target="http://www.simplehelp.net/2010/09/17/how-to-compare-two-documents-in-microsoft-word/"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2012-04-17T07:37:00Z</dcterms:created>
  <dcterms:modified xsi:type="dcterms:W3CDTF">2012-04-17T09:18:00Z</dcterms:modified>
</cp:coreProperties>
</file>